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Front End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60"/>
          <w:szCs w:val="60"/>
        </w:rPr>
      </w:pPr>
      <w:r w:rsidDel="00000000" w:rsidR="00000000" w:rsidRPr="00000000">
        <w:rPr>
          <w:b w:val="1"/>
          <w:color w:val="0b5394"/>
          <w:sz w:val="60"/>
          <w:szCs w:val="60"/>
          <w:rtl w:val="0"/>
        </w:rPr>
        <w:t xml:space="preserve">Web Development Company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660000"/>
          <w:sz w:val="48"/>
          <w:szCs w:val="48"/>
        </w:rPr>
      </w:pPr>
      <w:r w:rsidDel="00000000" w:rsidR="00000000" w:rsidRPr="00000000">
        <w:rPr>
          <w:b w:val="1"/>
          <w:color w:val="660000"/>
          <w:sz w:val="48"/>
          <w:szCs w:val="48"/>
          <w:rtl w:val="0"/>
        </w:rPr>
        <w:t xml:space="preserve">Bootstrap template for website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Company info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Company service</w:t>
      </w:r>
    </w:p>
    <w:p w:rsidR="00000000" w:rsidDel="00000000" w:rsidP="00000000" w:rsidRDefault="00000000" w:rsidRPr="00000000" w14:paraId="00000006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Company Admin</w:t>
      </w:r>
    </w:p>
    <w:p w:rsidR="00000000" w:rsidDel="00000000" w:rsidP="00000000" w:rsidRDefault="00000000" w:rsidRPr="00000000" w14:paraId="00000007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Company Admin profile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Company Admin contact details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0b5394"/>
          <w:sz w:val="36"/>
          <w:szCs w:val="36"/>
        </w:rPr>
      </w:pPr>
      <w:r w:rsidDel="00000000" w:rsidR="00000000" w:rsidRPr="00000000">
        <w:rPr>
          <w:b w:val="1"/>
          <w:color w:val="0b5394"/>
          <w:sz w:val="36"/>
          <w:szCs w:val="36"/>
          <w:rtl w:val="0"/>
        </w:rPr>
        <w:t xml:space="preserve">Login..! 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66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ff0000"/>
          <w:sz w:val="56"/>
          <w:szCs w:val="56"/>
          <w:highlight w:val="white"/>
        </w:rPr>
      </w:pPr>
      <w:r w:rsidDel="00000000" w:rsidR="00000000" w:rsidRPr="00000000">
        <w:rPr>
          <w:b w:val="1"/>
          <w:color w:val="ff0000"/>
          <w:sz w:val="56"/>
          <w:szCs w:val="56"/>
          <w:highlight w:val="white"/>
          <w:rtl w:val="0"/>
        </w:rPr>
        <w:t xml:space="preserve">Backend of website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0"/>
        </w:rPr>
        <w:t xml:space="preserve">Office employee management system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Employee sign up page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 name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Last name 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password 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Repeat password.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Register account button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Already have an account..! Login..!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User login..! 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Welcome back alert user 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email 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password</w:t>
      </w:r>
    </w:p>
    <w:p w:rsidR="00000000" w:rsidDel="00000000" w:rsidP="00000000" w:rsidRDefault="00000000" w:rsidRPr="00000000" w14:paraId="0000002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 button</w:t>
      </w:r>
    </w:p>
    <w:p w:rsidR="00000000" w:rsidDel="00000000" w:rsidP="00000000" w:rsidRDefault="00000000" w:rsidRPr="00000000" w14:paraId="0000002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an account..!</w:t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Employee dashboard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employee ID</w:t>
      </w:r>
    </w:p>
    <w:p w:rsidR="00000000" w:rsidDel="00000000" w:rsidP="00000000" w:rsidRDefault="00000000" w:rsidRPr="00000000" w14:paraId="00000029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Employee profile</w:t>
      </w:r>
    </w:p>
    <w:p w:rsidR="00000000" w:rsidDel="00000000" w:rsidP="00000000" w:rsidRDefault="00000000" w:rsidRPr="00000000" w14:paraId="0000002A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Edit education details</w:t>
      </w:r>
    </w:p>
    <w:p w:rsidR="00000000" w:rsidDel="00000000" w:rsidP="00000000" w:rsidRDefault="00000000" w:rsidRPr="00000000" w14:paraId="0000002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Edit experience details</w:t>
      </w:r>
    </w:p>
    <w:p w:rsidR="00000000" w:rsidDel="00000000" w:rsidP="00000000" w:rsidRDefault="00000000" w:rsidRPr="00000000" w14:paraId="0000002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ins w:author="Shaied Rana Hidoy" w:id="0" w:date="2022-02-22T18:49:24Z"/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My Project..!</w:t>
      </w:r>
      <w:ins w:author="Shaied Rana Hidoy" w:id="0" w:date="2022-02-22T18:49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ID </w:t>
      </w:r>
    </w:p>
    <w:p w:rsidR="00000000" w:rsidDel="00000000" w:rsidP="00000000" w:rsidRDefault="00000000" w:rsidRPr="00000000" w14:paraId="0000003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name</w:t>
      </w:r>
    </w:p>
    <w:p w:rsidR="00000000" w:rsidDel="00000000" w:rsidP="00000000" w:rsidRDefault="00000000" w:rsidRPr="00000000" w14:paraId="0000003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Due date</w:t>
      </w:r>
    </w:p>
    <w:p w:rsidR="00000000" w:rsidDel="00000000" w:rsidP="00000000" w:rsidRDefault="00000000" w:rsidRPr="00000000" w14:paraId="0000003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 date</w:t>
      </w:r>
    </w:p>
    <w:p w:rsidR="00000000" w:rsidDel="00000000" w:rsidP="00000000" w:rsidRDefault="00000000" w:rsidRPr="00000000" w14:paraId="0000003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Status</w:t>
      </w:r>
    </w:p>
    <w:p w:rsidR="00000000" w:rsidDel="00000000" w:rsidP="00000000" w:rsidRDefault="00000000" w:rsidRPr="00000000" w14:paraId="0000003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Option</w:t>
      </w:r>
    </w:p>
    <w:p w:rsidR="00000000" w:rsidDel="00000000" w:rsidP="00000000" w:rsidRDefault="00000000" w:rsidRPr="00000000" w14:paraId="0000003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profile update information</w:t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name </w:t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name </w:t>
      </w:r>
    </w:p>
    <w:p w:rsidR="00000000" w:rsidDel="00000000" w:rsidP="00000000" w:rsidRDefault="00000000" w:rsidRPr="00000000" w14:paraId="0000003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</w:t>
      </w:r>
    </w:p>
    <w:p w:rsidR="00000000" w:rsidDel="00000000" w:rsidP="00000000" w:rsidRDefault="00000000" w:rsidRPr="00000000" w14:paraId="0000003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birth date </w:t>
      </w:r>
    </w:p>
    <w:p w:rsidR="00000000" w:rsidDel="00000000" w:rsidP="00000000" w:rsidRDefault="00000000" w:rsidRPr="00000000" w14:paraId="0000004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 </w:t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number </w:t>
      </w:r>
    </w:p>
    <w:p w:rsidR="00000000" w:rsidDel="00000000" w:rsidP="00000000" w:rsidRDefault="00000000" w:rsidRPr="00000000" w14:paraId="0000004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</w:t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</w:t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degree </w:t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salary </w:t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 info button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color w:val="990000"/>
          <w:sz w:val="40"/>
          <w:szCs w:val="40"/>
        </w:rPr>
      </w:pPr>
      <w:r w:rsidDel="00000000" w:rsidR="00000000" w:rsidRPr="00000000">
        <w:rPr>
          <w:b w:val="1"/>
          <w:color w:val="990000"/>
          <w:sz w:val="40"/>
          <w:szCs w:val="40"/>
          <w:rtl w:val="0"/>
        </w:rPr>
        <w:t xml:space="preserve">Edit employee profile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 update information</w:t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name </w:t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name </w:t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</w:t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birth date </w:t>
      </w:r>
    </w:p>
    <w:p w:rsidR="00000000" w:rsidDel="00000000" w:rsidP="00000000" w:rsidRDefault="00000000" w:rsidRPr="00000000" w14:paraId="0000004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 </w:t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number </w:t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address </w:t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department </w:t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degree </w:t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salary </w:t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Save info button</w:t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color w:val="cc0000"/>
          <w:sz w:val="40"/>
          <w:szCs w:val="40"/>
        </w:rPr>
      </w:pPr>
      <w:r w:rsidDel="00000000" w:rsidR="00000000" w:rsidRPr="00000000">
        <w:rPr>
          <w:b w:val="1"/>
          <w:color w:val="cc0000"/>
          <w:sz w:val="40"/>
          <w:szCs w:val="40"/>
          <w:rtl w:val="0"/>
        </w:rPr>
        <w:t xml:space="preserve">Apply leave..!</w:t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Employee leave form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Reason </w:t>
      </w:r>
    </w:p>
    <w:p w:rsidR="00000000" w:rsidDel="00000000" w:rsidP="00000000" w:rsidRDefault="00000000" w:rsidRPr="00000000" w14:paraId="0000005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Date</w:t>
      </w:r>
    </w:p>
    <w:p w:rsidR="00000000" w:rsidDel="00000000" w:rsidP="00000000" w:rsidRDefault="00000000" w:rsidRPr="00000000" w14:paraId="0000005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Date</w:t>
      </w:r>
    </w:p>
    <w:p w:rsidR="00000000" w:rsidDel="00000000" w:rsidP="00000000" w:rsidRDefault="00000000" w:rsidRPr="00000000" w14:paraId="0000005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button</w:t>
      </w:r>
    </w:p>
    <w:p w:rsidR="00000000" w:rsidDel="00000000" w:rsidP="00000000" w:rsidRDefault="00000000" w:rsidRPr="00000000" w14:paraId="0000005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submit updated on table in that same page</w:t>
      </w:r>
    </w:p>
    <w:p w:rsidR="00000000" w:rsidDel="00000000" w:rsidP="00000000" w:rsidRDefault="00000000" w:rsidRPr="00000000" w14:paraId="0000006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 ID </w:t>
      </w:r>
    </w:p>
    <w:p w:rsidR="00000000" w:rsidDel="00000000" w:rsidP="00000000" w:rsidRDefault="00000000" w:rsidRPr="00000000" w14:paraId="0000006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 </w:t>
      </w:r>
    </w:p>
    <w:p w:rsidR="00000000" w:rsidDel="00000000" w:rsidP="00000000" w:rsidRDefault="00000000" w:rsidRPr="00000000" w14:paraId="0000006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 date </w:t>
      </w:r>
    </w:p>
    <w:p w:rsidR="00000000" w:rsidDel="00000000" w:rsidP="00000000" w:rsidRDefault="00000000" w:rsidRPr="00000000" w14:paraId="0000006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 date </w:t>
      </w:r>
    </w:p>
    <w:p w:rsidR="00000000" w:rsidDel="00000000" w:rsidP="00000000" w:rsidRDefault="00000000" w:rsidRPr="00000000" w14:paraId="0000006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days </w:t>
      </w:r>
    </w:p>
    <w:p w:rsidR="00000000" w:rsidDel="00000000" w:rsidP="00000000" w:rsidRDefault="00000000" w:rsidRPr="00000000" w14:paraId="0000006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reason </w:t>
      </w:r>
    </w:p>
    <w:p w:rsidR="00000000" w:rsidDel="00000000" w:rsidP="00000000" w:rsidRDefault="00000000" w:rsidRPr="00000000" w14:paraId="0000006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</w:t>
      </w:r>
    </w:p>
    <w:p w:rsidR="00000000" w:rsidDel="00000000" w:rsidP="00000000" w:rsidRDefault="00000000" w:rsidRPr="00000000" w14:paraId="0000006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admin approve user leave then it will be status approve or status cancel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>
          <w:b w:val="1"/>
          <w:color w:val="99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Admin login page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Welcome admin alert </w:t>
      </w:r>
    </w:p>
    <w:p w:rsidR="00000000" w:rsidDel="00000000" w:rsidP="00000000" w:rsidRDefault="00000000" w:rsidRPr="00000000" w14:paraId="0000006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 username </w:t>
      </w:r>
    </w:p>
    <w:p w:rsidR="00000000" w:rsidDel="00000000" w:rsidP="00000000" w:rsidRDefault="00000000" w:rsidRPr="00000000" w14:paraId="0000007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admin password 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 button</w:t>
      </w:r>
    </w:p>
    <w:p w:rsidR="00000000" w:rsidDel="00000000" w:rsidP="00000000" w:rsidRDefault="00000000" w:rsidRPr="00000000" w14:paraId="0000007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color w:val="ffffff"/>
          <w:sz w:val="48"/>
          <w:szCs w:val="48"/>
          <w:shd w:fill="990000" w:val="clear"/>
        </w:rPr>
      </w:pPr>
      <w:r w:rsidDel="00000000" w:rsidR="00000000" w:rsidRPr="00000000">
        <w:rPr>
          <w:b w:val="1"/>
          <w:color w:val="ffffff"/>
          <w:sz w:val="48"/>
          <w:szCs w:val="48"/>
          <w:shd w:fill="990000" w:val="clear"/>
          <w:rtl w:val="0"/>
        </w:rPr>
        <w:t xml:space="preserve">Admin dashboard</w:t>
      </w:r>
    </w:p>
    <w:p w:rsidR="00000000" w:rsidDel="00000000" w:rsidP="00000000" w:rsidRDefault="00000000" w:rsidRPr="00000000" w14:paraId="0000007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dashboard </w:t>
      </w:r>
    </w:p>
    <w:p w:rsidR="00000000" w:rsidDel="00000000" w:rsidP="00000000" w:rsidRDefault="00000000" w:rsidRPr="00000000" w14:paraId="0000007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image </w:t>
      </w:r>
    </w:p>
    <w:p w:rsidR="00000000" w:rsidDel="00000000" w:rsidP="00000000" w:rsidRDefault="00000000" w:rsidRPr="00000000" w14:paraId="0000007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admin name 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admin information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color w:val="85200c"/>
          <w:sz w:val="28"/>
          <w:szCs w:val="28"/>
        </w:rPr>
      </w:pPr>
      <w:r w:rsidDel="00000000" w:rsidR="00000000" w:rsidRPr="00000000">
        <w:rPr>
          <w:color w:val="85200c"/>
          <w:sz w:val="28"/>
          <w:szCs w:val="28"/>
          <w:rtl w:val="0"/>
        </w:rPr>
        <w:t xml:space="preserve">Round image in Side </w:t>
      </w:r>
    </w:p>
    <w:p w:rsidR="00000000" w:rsidDel="00000000" w:rsidP="00000000" w:rsidRDefault="00000000" w:rsidRPr="00000000" w14:paraId="0000007B">
      <w:pPr>
        <w:jc w:val="center"/>
        <w:rPr>
          <w:color w:val="85200c"/>
          <w:sz w:val="28"/>
          <w:szCs w:val="28"/>
        </w:rPr>
      </w:pPr>
      <w:r w:rsidDel="00000000" w:rsidR="00000000" w:rsidRPr="00000000">
        <w:rPr>
          <w:color w:val="85200c"/>
          <w:sz w:val="28"/>
          <w:szCs w:val="28"/>
          <w:rtl w:val="0"/>
        </w:rPr>
        <w:t xml:space="preserve">admin my profile button</w:t>
      </w:r>
    </w:p>
    <w:p w:rsidR="00000000" w:rsidDel="00000000" w:rsidP="00000000" w:rsidRDefault="00000000" w:rsidRPr="00000000" w14:paraId="0000007C">
      <w:pPr>
        <w:jc w:val="center"/>
        <w:rPr>
          <w:color w:val="85200c"/>
          <w:sz w:val="28"/>
          <w:szCs w:val="28"/>
        </w:rPr>
      </w:pPr>
      <w:r w:rsidDel="00000000" w:rsidR="00000000" w:rsidRPr="00000000">
        <w:rPr>
          <w:color w:val="85200c"/>
          <w:sz w:val="28"/>
          <w:szCs w:val="28"/>
          <w:rtl w:val="0"/>
        </w:rPr>
        <w:t xml:space="preserve">logout button</w:t>
      </w:r>
    </w:p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b w:val="1"/>
          <w:sz w:val="36"/>
          <w:szCs w:val="36"/>
          <w:rtl w:val="0"/>
        </w:rPr>
        <w:t xml:space="preserve">All employee details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 ID </w:t>
      </w:r>
    </w:p>
    <w:p w:rsidR="00000000" w:rsidDel="00000000" w:rsidP="00000000" w:rsidRDefault="00000000" w:rsidRPr="00000000" w14:paraId="0000008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name </w:t>
      </w:r>
    </w:p>
    <w:p w:rsidR="00000000" w:rsidDel="00000000" w:rsidP="00000000" w:rsidRDefault="00000000" w:rsidRPr="00000000" w14:paraId="0000008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last name </w:t>
      </w:r>
    </w:p>
    <w:p w:rsidR="00000000" w:rsidDel="00000000" w:rsidP="00000000" w:rsidRDefault="00000000" w:rsidRPr="00000000" w14:paraId="0000008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 </w:t>
      </w:r>
    </w:p>
    <w:p w:rsidR="00000000" w:rsidDel="00000000" w:rsidP="00000000" w:rsidRDefault="00000000" w:rsidRPr="00000000" w14:paraId="0000008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 number</w:t>
      </w:r>
    </w:p>
    <w:p w:rsidR="00000000" w:rsidDel="00000000" w:rsidP="00000000" w:rsidRDefault="00000000" w:rsidRPr="00000000" w14:paraId="0000008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 joining date </w:t>
      </w:r>
    </w:p>
    <w:p w:rsidR="00000000" w:rsidDel="00000000" w:rsidP="00000000" w:rsidRDefault="00000000" w:rsidRPr="00000000" w14:paraId="0000008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</w:t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  <w:t xml:space="preserve">Employee profile edit</w:t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  <w:t xml:space="preserve">Delete employee</w:t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Employee leave</w:t>
      </w:r>
    </w:p>
    <w:p w:rsidR="00000000" w:rsidDel="00000000" w:rsidP="00000000" w:rsidRDefault="00000000" w:rsidRPr="00000000" w14:paraId="0000008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color w:val="e69138"/>
          <w:sz w:val="28"/>
          <w:szCs w:val="28"/>
          <w:highlight w:val="white"/>
        </w:rPr>
      </w:pPr>
      <w:r w:rsidDel="00000000" w:rsidR="00000000" w:rsidRPr="00000000">
        <w:rPr>
          <w:color w:val="e69138"/>
          <w:sz w:val="28"/>
          <w:szCs w:val="28"/>
          <w:highlight w:val="white"/>
          <w:rtl w:val="0"/>
        </w:rPr>
        <w:t xml:space="preserve">Employee ID </w:t>
      </w:r>
    </w:p>
    <w:p w:rsidR="00000000" w:rsidDel="00000000" w:rsidP="00000000" w:rsidRDefault="00000000" w:rsidRPr="00000000" w14:paraId="0000008E">
      <w:pPr>
        <w:jc w:val="center"/>
        <w:rPr>
          <w:color w:val="e69138"/>
          <w:sz w:val="28"/>
          <w:szCs w:val="28"/>
          <w:highlight w:val="white"/>
        </w:rPr>
      </w:pPr>
      <w:r w:rsidDel="00000000" w:rsidR="00000000" w:rsidRPr="00000000">
        <w:rPr>
          <w:color w:val="e69138"/>
          <w:sz w:val="28"/>
          <w:szCs w:val="28"/>
          <w:highlight w:val="white"/>
          <w:rtl w:val="0"/>
        </w:rPr>
        <w:t xml:space="preserve">name </w:t>
      </w:r>
    </w:p>
    <w:p w:rsidR="00000000" w:rsidDel="00000000" w:rsidP="00000000" w:rsidRDefault="00000000" w:rsidRPr="00000000" w14:paraId="0000008F">
      <w:pPr>
        <w:jc w:val="center"/>
        <w:rPr>
          <w:color w:val="e69138"/>
          <w:sz w:val="28"/>
          <w:szCs w:val="28"/>
          <w:highlight w:val="white"/>
        </w:rPr>
      </w:pPr>
      <w:r w:rsidDel="00000000" w:rsidR="00000000" w:rsidRPr="00000000">
        <w:rPr>
          <w:color w:val="e69138"/>
          <w:sz w:val="28"/>
          <w:szCs w:val="28"/>
          <w:highlight w:val="white"/>
          <w:rtl w:val="0"/>
        </w:rPr>
        <w:t xml:space="preserve">start date </w:t>
      </w:r>
    </w:p>
    <w:p w:rsidR="00000000" w:rsidDel="00000000" w:rsidP="00000000" w:rsidRDefault="00000000" w:rsidRPr="00000000" w14:paraId="00000090">
      <w:pPr>
        <w:jc w:val="center"/>
        <w:rPr>
          <w:color w:val="e69138"/>
          <w:sz w:val="28"/>
          <w:szCs w:val="28"/>
          <w:highlight w:val="white"/>
        </w:rPr>
      </w:pPr>
      <w:r w:rsidDel="00000000" w:rsidR="00000000" w:rsidRPr="00000000">
        <w:rPr>
          <w:color w:val="e69138"/>
          <w:sz w:val="28"/>
          <w:szCs w:val="28"/>
          <w:highlight w:val="white"/>
          <w:rtl w:val="0"/>
        </w:rPr>
        <w:t xml:space="preserve">end date </w:t>
      </w:r>
    </w:p>
    <w:p w:rsidR="00000000" w:rsidDel="00000000" w:rsidP="00000000" w:rsidRDefault="00000000" w:rsidRPr="00000000" w14:paraId="00000091">
      <w:pPr>
        <w:jc w:val="center"/>
        <w:rPr>
          <w:color w:val="e69138"/>
          <w:sz w:val="28"/>
          <w:szCs w:val="28"/>
          <w:highlight w:val="white"/>
        </w:rPr>
      </w:pPr>
      <w:r w:rsidDel="00000000" w:rsidR="00000000" w:rsidRPr="00000000">
        <w:rPr>
          <w:color w:val="e69138"/>
          <w:sz w:val="28"/>
          <w:szCs w:val="28"/>
          <w:highlight w:val="white"/>
          <w:rtl w:val="0"/>
        </w:rPr>
        <w:t xml:space="preserve">total days </w:t>
      </w:r>
    </w:p>
    <w:p w:rsidR="00000000" w:rsidDel="00000000" w:rsidP="00000000" w:rsidRDefault="00000000" w:rsidRPr="00000000" w14:paraId="00000092">
      <w:pPr>
        <w:jc w:val="center"/>
        <w:rPr>
          <w:color w:val="e69138"/>
          <w:sz w:val="28"/>
          <w:szCs w:val="28"/>
          <w:highlight w:val="white"/>
        </w:rPr>
      </w:pPr>
      <w:r w:rsidDel="00000000" w:rsidR="00000000" w:rsidRPr="00000000">
        <w:rPr>
          <w:color w:val="e69138"/>
          <w:sz w:val="28"/>
          <w:szCs w:val="28"/>
          <w:highlight w:val="white"/>
          <w:rtl w:val="0"/>
        </w:rPr>
        <w:t xml:space="preserve">reason </w:t>
      </w:r>
    </w:p>
    <w:p w:rsidR="00000000" w:rsidDel="00000000" w:rsidP="00000000" w:rsidRDefault="00000000" w:rsidRPr="00000000" w14:paraId="00000093">
      <w:pPr>
        <w:jc w:val="center"/>
        <w:rPr>
          <w:color w:val="e69138"/>
          <w:sz w:val="28"/>
          <w:szCs w:val="28"/>
          <w:highlight w:val="white"/>
        </w:rPr>
      </w:pPr>
      <w:r w:rsidDel="00000000" w:rsidR="00000000" w:rsidRPr="00000000">
        <w:rPr>
          <w:color w:val="e69138"/>
          <w:sz w:val="28"/>
          <w:szCs w:val="28"/>
          <w:highlight w:val="white"/>
          <w:rtl w:val="0"/>
        </w:rPr>
        <w:t xml:space="preserve">status</w:t>
      </w:r>
    </w:p>
    <w:p w:rsidR="00000000" w:rsidDel="00000000" w:rsidP="00000000" w:rsidRDefault="00000000" w:rsidRPr="00000000" w14:paraId="00000094">
      <w:pPr>
        <w:jc w:val="center"/>
        <w:rPr>
          <w:color w:val="e69138"/>
          <w:sz w:val="28"/>
          <w:szCs w:val="28"/>
          <w:highlight w:val="white"/>
        </w:rPr>
      </w:pPr>
      <w:r w:rsidDel="00000000" w:rsidR="00000000" w:rsidRPr="00000000">
        <w:rPr>
          <w:color w:val="e69138"/>
          <w:sz w:val="28"/>
          <w:szCs w:val="28"/>
          <w:highlight w:val="white"/>
          <w:rtl w:val="0"/>
        </w:rPr>
        <w:t xml:space="preserve">Options (Approve / cancel)</w:t>
      </w:r>
    </w:p>
    <w:p w:rsidR="00000000" w:rsidDel="00000000" w:rsidP="00000000" w:rsidRDefault="00000000" w:rsidRPr="00000000" w14:paraId="0000009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Salary</w:t>
      </w:r>
    </w:p>
    <w:p w:rsidR="00000000" w:rsidDel="00000000" w:rsidP="00000000" w:rsidRDefault="00000000" w:rsidRPr="00000000" w14:paraId="0000009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Employee ID </w:t>
      </w:r>
    </w:p>
    <w:p w:rsidR="00000000" w:rsidDel="00000000" w:rsidP="00000000" w:rsidRDefault="00000000" w:rsidRPr="00000000" w14:paraId="0000009A">
      <w:pPr>
        <w:jc w:val="cente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name </w:t>
      </w:r>
    </w:p>
    <w:p w:rsidR="00000000" w:rsidDel="00000000" w:rsidP="00000000" w:rsidRDefault="00000000" w:rsidRPr="00000000" w14:paraId="0000009B">
      <w:pPr>
        <w:jc w:val="cente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base salary </w:t>
      </w:r>
    </w:p>
    <w:p w:rsidR="00000000" w:rsidDel="00000000" w:rsidP="00000000" w:rsidRDefault="00000000" w:rsidRPr="00000000" w14:paraId="0000009C">
      <w:pPr>
        <w:jc w:val="cente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bonus </w:t>
      </w:r>
    </w:p>
    <w:p w:rsidR="00000000" w:rsidDel="00000000" w:rsidP="00000000" w:rsidRDefault="00000000" w:rsidRPr="00000000" w14:paraId="0000009D">
      <w:pPr>
        <w:jc w:val="center"/>
        <w:rPr>
          <w:color w:val="b45f06"/>
          <w:sz w:val="28"/>
          <w:szCs w:val="28"/>
        </w:rPr>
      </w:pPr>
      <w:r w:rsidDel="00000000" w:rsidR="00000000" w:rsidRPr="00000000">
        <w:rPr>
          <w:color w:val="b45f06"/>
          <w:sz w:val="28"/>
          <w:szCs w:val="28"/>
          <w:rtl w:val="0"/>
        </w:rPr>
        <w:t xml:space="preserve">total salary</w:t>
      </w:r>
    </w:p>
    <w:p w:rsidR="00000000" w:rsidDel="00000000" w:rsidP="00000000" w:rsidRDefault="00000000" w:rsidRPr="00000000" w14:paraId="0000009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b w:val="1"/>
          <w:color w:val="990000"/>
          <w:sz w:val="48"/>
          <w:szCs w:val="48"/>
        </w:rPr>
      </w:pPr>
      <w:r w:rsidDel="00000000" w:rsidR="00000000" w:rsidRPr="00000000">
        <w:rPr>
          <w:b w:val="1"/>
          <w:color w:val="990000"/>
          <w:sz w:val="48"/>
          <w:szCs w:val="48"/>
          <w:rtl w:val="0"/>
        </w:rPr>
        <w:t xml:space="preserve">Assign project form</w:t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 ID </w:t>
      </w:r>
    </w:p>
    <w:p w:rsidR="00000000" w:rsidDel="00000000" w:rsidP="00000000" w:rsidRDefault="00000000" w:rsidRPr="00000000" w14:paraId="000000A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name </w:t>
      </w:r>
    </w:p>
    <w:p w:rsidR="00000000" w:rsidDel="00000000" w:rsidP="00000000" w:rsidRDefault="00000000" w:rsidRPr="00000000" w14:paraId="000000A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sining date </w:t>
      </w:r>
    </w:p>
    <w:p w:rsidR="00000000" w:rsidDel="00000000" w:rsidP="00000000" w:rsidRDefault="00000000" w:rsidRPr="00000000" w14:paraId="000000A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finishing date </w:t>
      </w:r>
    </w:p>
    <w:p w:rsidR="00000000" w:rsidDel="00000000" w:rsidP="00000000" w:rsidRDefault="00000000" w:rsidRPr="00000000" w14:paraId="000000A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project attachment file</w:t>
      </w:r>
    </w:p>
    <w:p w:rsidR="00000000" w:rsidDel="00000000" w:rsidP="00000000" w:rsidRDefault="00000000" w:rsidRPr="00000000" w14:paraId="000000A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 button</w:t>
      </w:r>
    </w:p>
    <w:p w:rsidR="00000000" w:rsidDel="00000000" w:rsidP="00000000" w:rsidRDefault="00000000" w:rsidRPr="00000000" w14:paraId="000000A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 Out..!</w:t>
      </w:r>
    </w:p>
    <w:p w:rsidR="00000000" w:rsidDel="00000000" w:rsidP="00000000" w:rsidRDefault="00000000" w:rsidRPr="00000000" w14:paraId="000000A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